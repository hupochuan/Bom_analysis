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338" w:rsidRDefault="00197CEF" w:rsidP="00197CEF">
      <w:pPr>
        <w:jc w:val="center"/>
      </w:pPr>
      <w:r>
        <w:rPr>
          <w:rFonts w:hint="eastAsia"/>
        </w:rPr>
        <w:t>产品供应关系抽取进展</w:t>
      </w:r>
    </w:p>
    <w:p w:rsidR="00197CEF" w:rsidRDefault="007C687B" w:rsidP="007C687B">
      <w:pPr>
        <w:pStyle w:val="2"/>
        <w:numPr>
          <w:ilvl w:val="0"/>
          <w:numId w:val="2"/>
        </w:numPr>
      </w:pPr>
      <w:r>
        <w:rPr>
          <w:rFonts w:hint="eastAsia"/>
        </w:rPr>
        <w:t>任务目标</w:t>
      </w:r>
    </w:p>
    <w:p w:rsidR="00AC1146" w:rsidRDefault="00AC1146" w:rsidP="00AC1146">
      <w:pPr>
        <w:ind w:left="360"/>
      </w:pPr>
      <w:r>
        <w:rPr>
          <w:rFonts w:hint="eastAsia"/>
        </w:rPr>
        <w:t>从上市公司年报中找出</w:t>
      </w:r>
      <w:r w:rsidR="00003324">
        <w:rPr>
          <w:rFonts w:hint="eastAsia"/>
        </w:rPr>
        <w:t>该</w:t>
      </w:r>
      <w:r>
        <w:rPr>
          <w:rFonts w:hint="eastAsia"/>
        </w:rPr>
        <w:t>公司的客户和</w:t>
      </w:r>
      <w:r w:rsidR="00663042">
        <w:rPr>
          <w:rFonts w:hint="eastAsia"/>
        </w:rPr>
        <w:t>客户购买的</w:t>
      </w:r>
      <w:r>
        <w:rPr>
          <w:rFonts w:hint="eastAsia"/>
        </w:rPr>
        <w:t>产品。</w:t>
      </w:r>
    </w:p>
    <w:p w:rsidR="003D409F" w:rsidRDefault="003D409F" w:rsidP="003D409F">
      <w:pPr>
        <w:pStyle w:val="2"/>
        <w:numPr>
          <w:ilvl w:val="0"/>
          <w:numId w:val="2"/>
        </w:numPr>
      </w:pPr>
      <w:r>
        <w:rPr>
          <w:rFonts w:hint="eastAsia"/>
        </w:rPr>
        <w:t>信息来源</w:t>
      </w:r>
    </w:p>
    <w:p w:rsidR="00A44732" w:rsidRDefault="00A44732" w:rsidP="00A44732">
      <w:pPr>
        <w:ind w:firstLineChars="200" w:firstLine="420"/>
      </w:pPr>
      <w:r>
        <w:rPr>
          <w:rFonts w:hint="eastAsia"/>
        </w:rPr>
        <w:t>信息来自上市公司年报，具体来说分为两部分，一部分是纯文本信息，另一部分是格式化</w:t>
      </w:r>
      <w:r w:rsidR="00575F86">
        <w:rPr>
          <w:rFonts w:hint="eastAsia"/>
        </w:rPr>
        <w:t>的信息。</w:t>
      </w:r>
    </w:p>
    <w:p w:rsidR="00504E9E" w:rsidRDefault="002E7482" w:rsidP="0065364D">
      <w:pPr>
        <w:ind w:firstLineChars="200" w:firstLine="420"/>
      </w:pPr>
      <w:r>
        <w:rPr>
          <w:rFonts w:hint="eastAsia"/>
        </w:rPr>
        <w:t>由于格式化的信息抽取较为简单，目前主要研究是从纯文本信息中抽取供应关系。</w:t>
      </w:r>
    </w:p>
    <w:p w:rsidR="0065364D" w:rsidRDefault="00B16EFB" w:rsidP="0065364D">
      <w:pPr>
        <w:pStyle w:val="2"/>
        <w:numPr>
          <w:ilvl w:val="0"/>
          <w:numId w:val="2"/>
        </w:numPr>
      </w:pPr>
      <w:r>
        <w:rPr>
          <w:rFonts w:hint="eastAsia"/>
        </w:rPr>
        <w:t>整体</w:t>
      </w:r>
      <w:r w:rsidR="0065364D">
        <w:rPr>
          <w:rFonts w:hint="eastAsia"/>
        </w:rPr>
        <w:t>流程</w:t>
      </w:r>
      <w:r w:rsidR="00B74040">
        <w:rPr>
          <w:rFonts w:hint="eastAsia"/>
        </w:rPr>
        <w:t>图</w:t>
      </w:r>
    </w:p>
    <w:p w:rsidR="00AA273A" w:rsidRDefault="006B7159" w:rsidP="006B7159">
      <w:pPr>
        <w:ind w:left="360"/>
      </w:pPr>
      <w:r>
        <w:rPr>
          <w:rFonts w:hint="eastAsia"/>
        </w:rPr>
        <w:t>整体处理流程</w:t>
      </w:r>
      <w:r w:rsidR="00B0623D">
        <w:rPr>
          <w:rFonts w:hint="eastAsia"/>
        </w:rPr>
        <w:t>如下图</w:t>
      </w:r>
      <w:r w:rsidR="00866ACA">
        <w:rPr>
          <w:rFonts w:hint="eastAsia"/>
        </w:rPr>
        <w:t>：</w:t>
      </w:r>
    </w:p>
    <w:p w:rsidR="006B7159" w:rsidRDefault="006B7159" w:rsidP="006B7159">
      <w:pPr>
        <w:ind w:left="360"/>
        <w:jc w:val="center"/>
      </w:pPr>
      <w:r>
        <w:rPr>
          <w:noProof/>
        </w:rPr>
        <w:drawing>
          <wp:inline distT="0" distB="0" distL="0" distR="0" wp14:anchorId="40432896" wp14:editId="637A3909">
            <wp:extent cx="4261449" cy="28962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801" cy="29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43" w:rsidRDefault="001F1D43" w:rsidP="00004D5A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整体流程图</w:t>
      </w:r>
    </w:p>
    <w:p w:rsidR="00C23665" w:rsidRDefault="00C23665" w:rsidP="00004D5A">
      <w:pPr>
        <w:ind w:firstLineChars="200" w:firstLine="420"/>
      </w:pPr>
      <w:r>
        <w:rPr>
          <w:rFonts w:hint="eastAsia"/>
        </w:rPr>
        <w:t>目前已经完成了第一部分命名实体识别和第二部分</w:t>
      </w:r>
      <w:r w:rsidR="00750202">
        <w:rPr>
          <w:rFonts w:hint="eastAsia"/>
        </w:rPr>
        <w:t>实体关系抽取的任务。</w:t>
      </w:r>
      <w:r w:rsidR="00B16EFB">
        <w:rPr>
          <w:rFonts w:hint="eastAsia"/>
        </w:rPr>
        <w:t>其中命名实体识别主要采用了机器学习的方法，第二部分</w:t>
      </w:r>
      <w:r w:rsidR="002F1930">
        <w:rPr>
          <w:rFonts w:hint="eastAsia"/>
        </w:rPr>
        <w:t>实体关系抽取采用的是句法分析的方法，具体依赖的是哈工大的自然语言处理工具L</w:t>
      </w:r>
      <w:r w:rsidR="002F1930">
        <w:t>TP</w:t>
      </w:r>
      <w:r w:rsidR="002F1930">
        <w:rPr>
          <w:rFonts w:hint="eastAsia"/>
        </w:rPr>
        <w:t>。</w:t>
      </w:r>
    </w:p>
    <w:p w:rsidR="006F329C" w:rsidRDefault="0079732E" w:rsidP="00434F10">
      <w:pPr>
        <w:pStyle w:val="2"/>
        <w:numPr>
          <w:ilvl w:val="0"/>
          <w:numId w:val="2"/>
        </w:numPr>
      </w:pPr>
      <w:r>
        <w:rPr>
          <w:rFonts w:hint="eastAsia"/>
        </w:rPr>
        <w:t>目前处理流程</w:t>
      </w:r>
    </w:p>
    <w:p w:rsidR="00AF52A1" w:rsidRDefault="00AF52A1" w:rsidP="00AF52A1"/>
    <w:p w:rsidR="00AF52A1" w:rsidRDefault="00AF52A1" w:rsidP="00AF52A1">
      <w:pPr>
        <w:rPr>
          <w:ins w:id="0" w:author="ycl" w:date="2018-01-16T18:35:00Z"/>
        </w:rPr>
      </w:pPr>
      <w:r>
        <w:rPr>
          <w:noProof/>
        </w:rPr>
        <w:lastRenderedPageBreak/>
        <w:drawing>
          <wp:inline distT="0" distB="0" distL="0" distR="0" wp14:anchorId="2C9381B3" wp14:editId="12F46D29">
            <wp:extent cx="5274310" cy="3776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C" w:rsidRDefault="000B6925" w:rsidP="00072FA8">
      <w:pPr>
        <w:pStyle w:val="2"/>
        <w:numPr>
          <w:ilvl w:val="0"/>
          <w:numId w:val="2"/>
        </w:numPr>
      </w:pPr>
      <w:r>
        <w:rPr>
          <w:rFonts w:hint="eastAsia"/>
        </w:rPr>
        <w:t>测试实例</w:t>
      </w:r>
    </w:p>
    <w:p w:rsidR="006B7D88" w:rsidRPr="006B7D88" w:rsidRDefault="006B7D88" w:rsidP="000C0BE3">
      <w:pPr>
        <w:ind w:firstLineChars="200" w:firstLine="420"/>
      </w:pPr>
      <w:r>
        <w:rPr>
          <w:rFonts w:hint="eastAsia"/>
        </w:rPr>
        <w:t>从哪个公司年报中抽取的供应关系，其中的供应商就是哪个公司</w:t>
      </w:r>
      <w:r w:rsidR="000C0BE3">
        <w:rPr>
          <w:rFonts w:hint="eastAsia"/>
        </w:rPr>
        <w:t>。</w:t>
      </w:r>
    </w:p>
    <w:p w:rsidR="00131A46" w:rsidRPr="00131A46" w:rsidRDefault="00BC4450" w:rsidP="00131A46">
      <w:r>
        <w:rPr>
          <w:rFonts w:hint="eastAsia"/>
        </w:rPr>
        <w:t>（1）例一</w:t>
      </w:r>
    </w:p>
    <w:p w:rsidR="008316F1" w:rsidRDefault="00F61213" w:rsidP="00C62F6E">
      <w:pPr>
        <w:ind w:firstLineChars="200" w:firstLine="420"/>
      </w:pPr>
      <w:r>
        <w:rPr>
          <w:rFonts w:hint="eastAsia"/>
        </w:rPr>
        <w:t>原句：</w:t>
      </w:r>
      <w:r w:rsidR="008316F1" w:rsidRPr="008316F1">
        <w:t>LCM、触</w:t>
      </w:r>
      <w:proofErr w:type="gramStart"/>
      <w:r w:rsidR="008316F1" w:rsidRPr="008316F1">
        <w:t>控业务</w:t>
      </w:r>
      <w:proofErr w:type="gramEnd"/>
      <w:r w:rsidR="008316F1" w:rsidRPr="008316F1">
        <w:t>加大对研发的投入力度，重点客户推进有力，集约化管理进步明显，年内拓展了小米、OPPO等新客户。</w:t>
      </w:r>
    </w:p>
    <w:p w:rsidR="008A508D" w:rsidRDefault="008A508D" w:rsidP="00A02E89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公司名：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OPPO]</w:t>
      </w:r>
    </w:p>
    <w:p w:rsidR="008A508D" w:rsidRDefault="008A508D" w:rsidP="00A02E89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[LCM,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控业务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集约化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C50764" w:rsidRDefault="00F962AB" w:rsidP="00A02E89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供应关系：</w:t>
      </w:r>
      <w:r w:rsidR="004371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 w:rsidR="006F058E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700B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700B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控业务</w:t>
      </w:r>
      <w:proofErr w:type="gramEnd"/>
      <w:r w:rsidR="004371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778B5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4371CE">
        <w:rPr>
          <w:rFonts w:ascii="Courier New" w:hAnsi="Courier New" w:cs="Courier New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OPPO</w:t>
      </w:r>
      <w:r w:rsidR="00B90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FB71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FB71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控业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务</w:t>
      </w:r>
      <w:r w:rsidR="004371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974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962AB" w:rsidRDefault="00D974D5" w:rsidP="00C50764">
      <w:pPr>
        <w:autoSpaceDE w:val="0"/>
        <w:autoSpaceDN w:val="0"/>
        <w:adjustRightInd w:val="0"/>
        <w:ind w:firstLineChars="700" w:firstLine="1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小米</w:t>
      </w:r>
      <w:r w:rsidR="008B0C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AF2A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AF2A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LCM]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小米</w:t>
      </w:r>
      <w:r w:rsidR="00942A58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EC59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EC59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触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控业务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266174" w:rsidRPr="008316F1" w:rsidRDefault="008C6959" w:rsidP="008A508D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）例二</w:t>
      </w:r>
      <w:bookmarkStart w:id="1" w:name="_GoBack"/>
      <w:bookmarkEnd w:id="1"/>
    </w:p>
    <w:p w:rsidR="008316F1" w:rsidRDefault="00616ABC" w:rsidP="00C62F6E">
      <w:pPr>
        <w:ind w:firstLineChars="200" w:firstLine="420"/>
      </w:pPr>
      <w:r>
        <w:rPr>
          <w:rFonts w:hint="eastAsia"/>
        </w:rPr>
        <w:t>原句：</w:t>
      </w:r>
      <w:r w:rsidR="008316F1" w:rsidRPr="008316F1">
        <w:t>客户涵盖了包括百得、博</w:t>
      </w:r>
      <w:proofErr w:type="gramStart"/>
      <w:r w:rsidR="008316F1" w:rsidRPr="008316F1">
        <w:t>世</w:t>
      </w:r>
      <w:proofErr w:type="gramEnd"/>
      <w:r w:rsidR="008316F1" w:rsidRPr="008316F1">
        <w:t>、 牧田、</w:t>
      </w:r>
      <w:proofErr w:type="gramStart"/>
      <w:r w:rsidR="008316F1" w:rsidRPr="008316F1">
        <w:t>创科</w:t>
      </w:r>
      <w:proofErr w:type="gramEnd"/>
      <w:r w:rsidR="008316F1" w:rsidRPr="008316F1">
        <w:t>等在内的主要电动工具厂商。</w:t>
      </w:r>
    </w:p>
    <w:p w:rsidR="00480F1B" w:rsidRDefault="00480F1B" w:rsidP="00A02E89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公司名:</w:t>
      </w:r>
      <w:r w:rsidRPr="00480F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博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世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牧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创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0304D4" w:rsidRDefault="00480F1B" w:rsidP="00A02E89">
      <w:pPr>
        <w:ind w:firstLineChars="200" w:firstLine="420"/>
      </w:pPr>
      <w:r>
        <w:rPr>
          <w:rFonts w:hint="eastAsia"/>
        </w:rPr>
        <w:t>产品名：[</w:t>
      </w:r>
      <w:r>
        <w:t>]</w:t>
      </w:r>
    </w:p>
    <w:p w:rsidR="00480F1B" w:rsidRDefault="00480F1B" w:rsidP="00A02E89">
      <w:pPr>
        <w:ind w:firstLineChars="20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供应关系：[百</w:t>
      </w:r>
      <w:r w:rsidR="00F10A10">
        <w:rPr>
          <w:rFonts w:hint="eastAsia"/>
        </w:rPr>
        <w:t>-供应商</w:t>
      </w:r>
      <w:r>
        <w:t>]  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博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世</w:t>
      </w:r>
      <w:proofErr w:type="gramEnd"/>
      <w:r w:rsidR="00CD34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CD34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牧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田</w:t>
      </w:r>
      <w:r w:rsidR="00C50E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C50E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创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科</w:t>
      </w:r>
      <w:r w:rsidR="00ED7A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ED7A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7151C9" w:rsidRPr="00480F1B" w:rsidRDefault="007151C9" w:rsidP="00BC4450">
      <w:r>
        <w:rPr>
          <w:rFonts w:hint="eastAsia"/>
        </w:rPr>
        <w:t>（3）例三</w:t>
      </w:r>
    </w:p>
    <w:p w:rsidR="008316F1" w:rsidRDefault="001C4EC5" w:rsidP="008C276A">
      <w:pPr>
        <w:ind w:firstLineChars="200" w:firstLine="420"/>
      </w:pPr>
      <w:r>
        <w:rPr>
          <w:rFonts w:hint="eastAsia"/>
        </w:rPr>
        <w:t>原句：</w:t>
      </w:r>
      <w:r w:rsidR="008316F1" w:rsidRPr="008316F1">
        <w:t>公司通信业务主营产品天线和滤波器是基站建设的核心组件，主要客户包括华为、爱立信等全球领先的移动通信网络设备制造商。</w:t>
      </w:r>
    </w:p>
    <w:p w:rsidR="00F52B49" w:rsidRDefault="00F52B49" w:rsidP="0008127C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公司名：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52B49" w:rsidRDefault="00F52B49" w:rsidP="0008127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核心组件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移动通信网络设备制造商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A33E8" w:rsidRDefault="004303BF" w:rsidP="00AA33E8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供应关系：</w:t>
      </w:r>
      <w:r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 w:rsidR="00AA33E8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B26AF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AA33E8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="00AA33E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A33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 w:rsidR="00AA33E8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AA33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AA33E8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  <w:r w:rsidR="00AA33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AA33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6AFF" w:rsidRDefault="00AA33E8" w:rsidP="00AF09A6">
      <w:pPr>
        <w:autoSpaceDE w:val="0"/>
        <w:autoSpaceDN w:val="0"/>
        <w:adjustRightInd w:val="0"/>
        <w:ind w:firstLineChars="650" w:firstLine="1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B26AFF"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4303BF" w:rsidRDefault="004303BF" w:rsidP="0008127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2B49" w:rsidRPr="007D3AC3" w:rsidRDefault="00A421A2" w:rsidP="007D3A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kern w:val="0"/>
          <w:sz w:val="20"/>
          <w:szCs w:val="20"/>
        </w:rPr>
        <w:t xml:space="preserve">4) </w:t>
      </w:r>
      <w:r>
        <w:rPr>
          <w:rFonts w:ascii="Courier New" w:hAnsi="Courier New" w:cs="Courier New" w:hint="eastAsia"/>
          <w:kern w:val="0"/>
          <w:sz w:val="20"/>
          <w:szCs w:val="20"/>
        </w:rPr>
        <w:t>例四</w:t>
      </w:r>
    </w:p>
    <w:p w:rsidR="008316F1" w:rsidRDefault="008316F1" w:rsidP="007D3AC3">
      <w:pPr>
        <w:ind w:firstLineChars="200" w:firstLine="420"/>
      </w:pPr>
      <w:r w:rsidRPr="008316F1">
        <w:t>目前公司已拥有LED封装、LED背光、触控面板、模组贴合、结构件的全产业链完整产能，拥有联想、JDI、小米、华为等行业知名客户以及具备一定技术基础的研发团队。</w:t>
      </w:r>
    </w:p>
    <w:p w:rsidR="00DC1EF9" w:rsidRDefault="007B5E95" w:rsidP="0016776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公司名：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联想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JDI,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DC1EF9" w:rsidRDefault="0016776B" w:rsidP="0016776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[LED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封装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, LED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背光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触控面板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模组贴合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结构件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完整产能</w:t>
      </w:r>
      <w:r w:rsidR="00DC1EF9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DC1EF9" w:rsidRDefault="00AB340D" w:rsidP="007D3AC3">
      <w:pPr>
        <w:ind w:firstLineChars="200" w:firstLine="420"/>
      </w:pPr>
      <w:r>
        <w:rPr>
          <w:rFonts w:hint="eastAsia"/>
        </w:rPr>
        <w:t>供应关系</w:t>
      </w:r>
      <w:r w:rsidR="003249B0">
        <w:rPr>
          <w:rFonts w:hint="eastAsia"/>
        </w:rPr>
        <w:t>：</w:t>
      </w:r>
      <w:r w:rsidR="000748CE">
        <w:rPr>
          <w:rFonts w:hint="eastAsia"/>
        </w:rPr>
        <w:t>空</w:t>
      </w:r>
    </w:p>
    <w:p w:rsidR="00A44BAC" w:rsidRDefault="00A44BAC" w:rsidP="00A44BAC">
      <w:r>
        <w:rPr>
          <w:rFonts w:hint="eastAsia"/>
        </w:rPr>
        <w:t>（5）例五</w:t>
      </w:r>
    </w:p>
    <w:p w:rsidR="00BE6A75" w:rsidRDefault="00BE6A75" w:rsidP="00BE6A75">
      <w:r>
        <w:rPr>
          <w:rFonts w:hint="eastAsia"/>
        </w:rPr>
        <w:t xml:space="preserve"> </w:t>
      </w:r>
      <w:r>
        <w:t xml:space="preserve">  </w:t>
      </w:r>
      <w:r w:rsidRPr="008316F1">
        <w:t>得益于公司的市场布局及大客户战略，伴随着OPPO、VIVO、华为等客户市场份额的增长，2016年公司在金属外观件等产品领域取得了高速的增长。</w:t>
      </w:r>
    </w:p>
    <w:p w:rsidR="006F5710" w:rsidRDefault="006F5710" w:rsidP="00EA296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公司名：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[OPPO, VIVO,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6F5710" w:rsidRDefault="006F5710" w:rsidP="00EA296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E25943" w:rsidRDefault="00E25943" w:rsidP="0054419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供应关系：</w:t>
      </w:r>
      <w:r w:rsidR="005441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OPPO</w:t>
      </w:r>
      <w:r w:rsidR="001F5E1B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0E5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FF32B9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  <w:r w:rsidR="005441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E25943" w:rsidRDefault="00BD2479" w:rsidP="008254E8">
      <w:pPr>
        <w:autoSpaceDE w:val="0"/>
        <w:autoSpaceDN w:val="0"/>
        <w:adjustRightInd w:val="0"/>
        <w:ind w:firstLineChars="700" w:firstLine="1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E25943">
        <w:rPr>
          <w:rFonts w:ascii="Courier New" w:hAnsi="Courier New" w:cs="Courier New"/>
          <w:color w:val="000000"/>
          <w:kern w:val="0"/>
          <w:sz w:val="20"/>
          <w:szCs w:val="20"/>
        </w:rPr>
        <w:t>VIVO</w:t>
      </w:r>
      <w:r w:rsidR="001F5E1B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0E5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FF32B9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E25943"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E25943" w:rsidRDefault="00BD2479" w:rsidP="008254E8">
      <w:pPr>
        <w:autoSpaceDE w:val="0"/>
        <w:autoSpaceDN w:val="0"/>
        <w:adjustRightInd w:val="0"/>
        <w:ind w:firstLineChars="700" w:firstLine="1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E25943"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 w:rsidR="001F5E1B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0E5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FF32B9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E25943"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BC58E6" w:rsidRPr="00BC58E6" w:rsidRDefault="00BC58E6" w:rsidP="00BC5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）例六</w:t>
      </w:r>
    </w:p>
    <w:p w:rsidR="00E773EC" w:rsidRDefault="00E773EC" w:rsidP="00E773EC">
      <w:pPr>
        <w:ind w:firstLineChars="200" w:firstLine="420"/>
      </w:pPr>
      <w:r w:rsidRPr="008316F1">
        <w:t>京东方已成为半导体显示领域世界顶级供货商，与包括三星、LG、海信、康佳、联想、戴尔、惠普等在内的国内外知名客户保持了长期、可持续的合作，是众多国际一线品牌的第一供应商。</w:t>
      </w:r>
    </w:p>
    <w:p w:rsidR="00046640" w:rsidRDefault="00CC208F" w:rsidP="00D7662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公司名：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三星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LG, 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海信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康佳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联想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戴尔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惠普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046640" w:rsidRDefault="00CC208F" w:rsidP="00D7662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半导体显示领域</w:t>
      </w:r>
      <w:r w:rsidR="0004664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0C5DFE" w:rsidRDefault="004D39CA" w:rsidP="000C5DFE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供应关系：</w:t>
      </w:r>
      <w:r w:rsidR="00334BAB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="00334BAB">
        <w:rPr>
          <w:rFonts w:ascii="Courier New" w:hAnsi="Courier New" w:cs="Courier New" w:hint="eastAsia"/>
          <w:kern w:val="0"/>
          <w:sz w:val="20"/>
          <w:szCs w:val="20"/>
        </w:rPr>
        <w:t>空</w:t>
      </w:r>
      <w:r w:rsidR="00334BAB">
        <w:rPr>
          <w:rFonts w:ascii="Courier New" w:hAnsi="Courier New" w:cs="Courier New"/>
          <w:kern w:val="0"/>
          <w:sz w:val="20"/>
          <w:szCs w:val="20"/>
        </w:rPr>
        <w:t>]</w:t>
      </w:r>
    </w:p>
    <w:p w:rsidR="005910DA" w:rsidRDefault="00F845E0" w:rsidP="00F84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kern w:val="0"/>
          <w:sz w:val="20"/>
          <w:szCs w:val="20"/>
        </w:rPr>
        <w:t>）例七</w:t>
      </w:r>
    </w:p>
    <w:p w:rsidR="00D6509D" w:rsidRDefault="00D6509D" w:rsidP="00825D11">
      <w:pPr>
        <w:ind w:firstLine="405"/>
      </w:pPr>
      <w:r w:rsidRPr="008316F1">
        <w:t>车辆减震产品获得了华晨汽车等工厂认可并获得整车悬置件的订单，并有十多个车型的减震产品正在开发研制，汽车密封件整车业务全面推进，并逐步进入上汽荣威、上汽大通、</w:t>
      </w:r>
      <w:proofErr w:type="gramStart"/>
      <w:r w:rsidRPr="008316F1">
        <w:t>一</w:t>
      </w:r>
      <w:proofErr w:type="gramEnd"/>
      <w:r w:rsidRPr="008316F1">
        <w:t>汽轿车、一汽大众、</w:t>
      </w:r>
      <w:proofErr w:type="gramStart"/>
      <w:r w:rsidRPr="008316F1">
        <w:t>广汽三</w:t>
      </w:r>
      <w:proofErr w:type="gramEnd"/>
      <w:r w:rsidRPr="008316F1">
        <w:t>菱、</w:t>
      </w:r>
      <w:proofErr w:type="gramStart"/>
      <w:r w:rsidRPr="008316F1">
        <w:t>北汽及新能</w:t>
      </w:r>
      <w:proofErr w:type="gramEnd"/>
      <w:r w:rsidRPr="008316F1">
        <w:t>源车的整车密封供系统， 为公司的持续发展打下了坚实基础。</w:t>
      </w:r>
    </w:p>
    <w:p w:rsidR="00825D11" w:rsidRDefault="00825D11" w:rsidP="004F46E1">
      <w:pPr>
        <w:autoSpaceDE w:val="0"/>
        <w:autoSpaceDN w:val="0"/>
        <w:adjustRightInd w:val="0"/>
        <w:ind w:leftChars="200" w:left="1220" w:hangingChars="400" w:hanging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公司名</w:t>
      </w:r>
      <w:r w:rsidR="004F46E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华晨汽车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上汽荣威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上汽大通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一汽轿车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一汽大众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广汽三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新能源车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整车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打下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825D11" w:rsidRDefault="004F46E1" w:rsidP="004F46E1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产品名：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悬置件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汽车密封件整车业务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密封</w:t>
      </w:r>
      <w:proofErr w:type="gramStart"/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供系统</w:t>
      </w:r>
      <w:proofErr w:type="gramEnd"/>
      <w:r w:rsidR="00825D11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51736F" w:rsidRDefault="00D60B66" w:rsidP="004F46E1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供应关系：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华晨汽车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155A2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proofErr w:type="gramStart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上汽荣威</w:t>
      </w:r>
      <w:proofErr w:type="gramEnd"/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4424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上汽大通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3530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一</w:t>
      </w:r>
      <w:proofErr w:type="gramEnd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汽轿车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1633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一</w:t>
      </w:r>
      <w:proofErr w:type="gramEnd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汽大众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广汽三菱</w:t>
      </w:r>
      <w:proofErr w:type="gramEnd"/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北汽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新能源车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整车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D60B66" w:rsidRDefault="00603105" w:rsidP="0060310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打下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8F6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供应商</w:t>
      </w:r>
      <w:r w:rsidR="0003335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D60B66"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854052" w:rsidRDefault="00854052" w:rsidP="00A10953">
      <w:pPr>
        <w:pStyle w:val="2"/>
        <w:numPr>
          <w:ilvl w:val="0"/>
          <w:numId w:val="2"/>
        </w:numPr>
      </w:pPr>
      <w:r>
        <w:rPr>
          <w:rFonts w:hint="eastAsia"/>
        </w:rPr>
        <w:t>待改进</w:t>
      </w:r>
      <w:r w:rsidR="0023124F">
        <w:rPr>
          <w:rFonts w:hint="eastAsia"/>
        </w:rPr>
        <w:t>的地方</w:t>
      </w:r>
    </w:p>
    <w:p w:rsidR="003F4049" w:rsidRPr="00D65B35" w:rsidRDefault="00D65B35" w:rsidP="003F4049">
      <w:pPr>
        <w:ind w:firstLineChars="200" w:firstLine="420"/>
      </w:pPr>
      <w:r>
        <w:rPr>
          <w:rFonts w:hint="eastAsia"/>
        </w:rPr>
        <w:t>有些包含句子既包含公司名也包含产品名，在实际操作中由于公司和产品之前没有动词</w:t>
      </w:r>
      <w:r>
        <w:rPr>
          <w:rFonts w:hint="eastAsia"/>
        </w:rPr>
        <w:lastRenderedPageBreak/>
        <w:t>相关联，直接把这类语句</w:t>
      </w:r>
      <w:r w:rsidR="00ED550B">
        <w:rPr>
          <w:rFonts w:hint="eastAsia"/>
        </w:rPr>
        <w:t>略过了，但实际上是包含有价值信息的，</w:t>
      </w:r>
      <w:r w:rsidR="00B510D5">
        <w:rPr>
          <w:rFonts w:hint="eastAsia"/>
        </w:rPr>
        <w:t>例如</w:t>
      </w:r>
      <w:r w:rsidR="002467B8">
        <w:rPr>
          <w:rFonts w:hint="eastAsia"/>
        </w:rPr>
        <w:t>上面的例6，虽然不能明确的知道给客户供应了哪些产品，但是至少知道客户有些</w:t>
      </w:r>
      <w:r w:rsidR="003F4049">
        <w:rPr>
          <w:rFonts w:hint="eastAsia"/>
        </w:rPr>
        <w:t>。接下来要把这一类句子中的信息利用起来。</w:t>
      </w:r>
    </w:p>
    <w:p w:rsidR="00D60B66" w:rsidRPr="00D60B66" w:rsidRDefault="00D60B66" w:rsidP="004F46E1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6509D" w:rsidRPr="00825D11" w:rsidRDefault="00D6509D" w:rsidP="00F84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6509D" w:rsidRDefault="00D6509D" w:rsidP="00F84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C0AFA" w:rsidRPr="008316F1" w:rsidRDefault="002C0AFA" w:rsidP="00E773EC">
      <w:pPr>
        <w:ind w:firstLineChars="200" w:firstLine="420"/>
      </w:pPr>
    </w:p>
    <w:p w:rsidR="00E25943" w:rsidRPr="00E25943" w:rsidRDefault="00E25943" w:rsidP="00EA296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25943" w:rsidRDefault="00E25943" w:rsidP="00EA296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5710" w:rsidRPr="006F5710" w:rsidRDefault="006F5710" w:rsidP="00BE6A75"/>
    <w:p w:rsidR="006F5710" w:rsidRPr="008316F1" w:rsidRDefault="006F5710" w:rsidP="00BE6A75">
      <w:r>
        <w:rPr>
          <w:rFonts w:hint="eastAsia"/>
        </w:rPr>
        <w:t xml:space="preserve"> </w:t>
      </w:r>
      <w:r>
        <w:t xml:space="preserve"> </w:t>
      </w:r>
    </w:p>
    <w:p w:rsidR="0029197D" w:rsidRPr="00DC1EF9" w:rsidRDefault="0029197D" w:rsidP="00A44BAC"/>
    <w:p w:rsidR="007D3AC3" w:rsidRPr="008316F1" w:rsidRDefault="007D3AC3" w:rsidP="00BC4450"/>
    <w:p w:rsidR="00F962AB" w:rsidRDefault="00F962AB" w:rsidP="00BC4450"/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Loading classifier from classifiers/chinese.misc.distsim.crf.ser.gz ... done [4.7 sec].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OPPO]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[LCM,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控业务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集约化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触控业务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OPPO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触控业务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博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世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牧田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创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博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世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牧田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创科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核心组件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移动通信网络设备制造商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产品天线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爱立信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滤波器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联想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JDI,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小米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封装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背光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触控面板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模组贴合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结构件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完整产能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[OPPO, VIVO,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OPPO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VIVO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测试公司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金属外观件等产品领域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LG,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海信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康佳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联想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戴尔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惠普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半导体显示领域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华晨汽车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上汽荣威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上汽大通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汽轿车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一汽大众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广汽三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新能源车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整车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打下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Default="00F962AB" w:rsidP="00F962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车辆减震产品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悬置件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汽车密封件整车业务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密封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供系统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962AB" w:rsidRPr="00F962AB" w:rsidRDefault="00F962AB" w:rsidP="00BC4450">
      <w:pPr>
        <w:rPr>
          <w:rFonts w:hint="eastAsia"/>
        </w:rPr>
      </w:pPr>
    </w:p>
    <w:p w:rsidR="00755937" w:rsidRDefault="00755937" w:rsidP="00BC4450"/>
    <w:p w:rsidR="00CB07C4" w:rsidRPr="00AA273A" w:rsidRDefault="00CB07C4" w:rsidP="00C23665">
      <w:pPr>
        <w:ind w:left="360"/>
      </w:pPr>
    </w:p>
    <w:p w:rsidR="00B548B6" w:rsidRPr="00B548B6" w:rsidRDefault="00B548B6" w:rsidP="00B548B6"/>
    <w:sectPr w:rsidR="00B548B6" w:rsidRPr="00B5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306"/>
    <w:multiLevelType w:val="hybridMultilevel"/>
    <w:tmpl w:val="09E29A04"/>
    <w:lvl w:ilvl="0" w:tplc="2A5E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248A4"/>
    <w:multiLevelType w:val="hybridMultilevel"/>
    <w:tmpl w:val="90D85C72"/>
    <w:lvl w:ilvl="0" w:tplc="DFB0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cl">
    <w15:presenceInfo w15:providerId="None" w15:userId="yc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F"/>
    <w:rsid w:val="00003324"/>
    <w:rsid w:val="00004D5A"/>
    <w:rsid w:val="000304D4"/>
    <w:rsid w:val="00033356"/>
    <w:rsid w:val="00046640"/>
    <w:rsid w:val="00072FA8"/>
    <w:rsid w:val="000748CE"/>
    <w:rsid w:val="0008127C"/>
    <w:rsid w:val="000B6925"/>
    <w:rsid w:val="000C0BE3"/>
    <w:rsid w:val="000C5DFE"/>
    <w:rsid w:val="000E521B"/>
    <w:rsid w:val="000E5DF1"/>
    <w:rsid w:val="00131A46"/>
    <w:rsid w:val="00155A2D"/>
    <w:rsid w:val="0016776B"/>
    <w:rsid w:val="00197CEF"/>
    <w:rsid w:val="001C4EC5"/>
    <w:rsid w:val="001F1D43"/>
    <w:rsid w:val="001F5E1B"/>
    <w:rsid w:val="00220594"/>
    <w:rsid w:val="0023124F"/>
    <w:rsid w:val="002467B8"/>
    <w:rsid w:val="00266174"/>
    <w:rsid w:val="0029197D"/>
    <w:rsid w:val="00293095"/>
    <w:rsid w:val="002C0AFA"/>
    <w:rsid w:val="002E7482"/>
    <w:rsid w:val="002F1930"/>
    <w:rsid w:val="003249B0"/>
    <w:rsid w:val="00334BAB"/>
    <w:rsid w:val="003530AA"/>
    <w:rsid w:val="003A434D"/>
    <w:rsid w:val="003D409F"/>
    <w:rsid w:val="003E26A3"/>
    <w:rsid w:val="003E73F2"/>
    <w:rsid w:val="003F4049"/>
    <w:rsid w:val="003F7292"/>
    <w:rsid w:val="004303BF"/>
    <w:rsid w:val="00434F10"/>
    <w:rsid w:val="004371CE"/>
    <w:rsid w:val="004424C1"/>
    <w:rsid w:val="00470B86"/>
    <w:rsid w:val="0047190B"/>
    <w:rsid w:val="00480F1B"/>
    <w:rsid w:val="004A1427"/>
    <w:rsid w:val="004B1C74"/>
    <w:rsid w:val="004D39CA"/>
    <w:rsid w:val="004D6133"/>
    <w:rsid w:val="004F46E1"/>
    <w:rsid w:val="00504E9E"/>
    <w:rsid w:val="0051736F"/>
    <w:rsid w:val="0054419F"/>
    <w:rsid w:val="00575F86"/>
    <w:rsid w:val="005910DA"/>
    <w:rsid w:val="00603105"/>
    <w:rsid w:val="00613195"/>
    <w:rsid w:val="00616ABC"/>
    <w:rsid w:val="0065364D"/>
    <w:rsid w:val="00653D55"/>
    <w:rsid w:val="00663042"/>
    <w:rsid w:val="00670787"/>
    <w:rsid w:val="006B7159"/>
    <w:rsid w:val="006B7D88"/>
    <w:rsid w:val="006F058E"/>
    <w:rsid w:val="006F329C"/>
    <w:rsid w:val="006F5710"/>
    <w:rsid w:val="00700B20"/>
    <w:rsid w:val="007042E1"/>
    <w:rsid w:val="007151C9"/>
    <w:rsid w:val="00750202"/>
    <w:rsid w:val="00755937"/>
    <w:rsid w:val="00782636"/>
    <w:rsid w:val="0079732E"/>
    <w:rsid w:val="007B5E95"/>
    <w:rsid w:val="007C687B"/>
    <w:rsid w:val="007D0F2E"/>
    <w:rsid w:val="007D3AC3"/>
    <w:rsid w:val="0081633D"/>
    <w:rsid w:val="008254E8"/>
    <w:rsid w:val="00825D11"/>
    <w:rsid w:val="008316F1"/>
    <w:rsid w:val="00846F02"/>
    <w:rsid w:val="00854052"/>
    <w:rsid w:val="00866ACA"/>
    <w:rsid w:val="008A508D"/>
    <w:rsid w:val="008B0C24"/>
    <w:rsid w:val="008C276A"/>
    <w:rsid w:val="008C6959"/>
    <w:rsid w:val="008F2ED1"/>
    <w:rsid w:val="008F6AC5"/>
    <w:rsid w:val="00931B53"/>
    <w:rsid w:val="00942A58"/>
    <w:rsid w:val="00952938"/>
    <w:rsid w:val="00A02E89"/>
    <w:rsid w:val="00A10953"/>
    <w:rsid w:val="00A421A2"/>
    <w:rsid w:val="00A44732"/>
    <w:rsid w:val="00A44BAC"/>
    <w:rsid w:val="00AA273A"/>
    <w:rsid w:val="00AA33E8"/>
    <w:rsid w:val="00AB340D"/>
    <w:rsid w:val="00AB5967"/>
    <w:rsid w:val="00AC1146"/>
    <w:rsid w:val="00AF09A6"/>
    <w:rsid w:val="00AF2ABC"/>
    <w:rsid w:val="00AF52A1"/>
    <w:rsid w:val="00B0623D"/>
    <w:rsid w:val="00B16EFB"/>
    <w:rsid w:val="00B26AFF"/>
    <w:rsid w:val="00B46B9C"/>
    <w:rsid w:val="00B510D5"/>
    <w:rsid w:val="00B548B6"/>
    <w:rsid w:val="00B73F9E"/>
    <w:rsid w:val="00B74040"/>
    <w:rsid w:val="00B908E8"/>
    <w:rsid w:val="00BC4450"/>
    <w:rsid w:val="00BC58E6"/>
    <w:rsid w:val="00BD2479"/>
    <w:rsid w:val="00BE6A75"/>
    <w:rsid w:val="00C20E09"/>
    <w:rsid w:val="00C23665"/>
    <w:rsid w:val="00C50764"/>
    <w:rsid w:val="00C50E08"/>
    <w:rsid w:val="00C62F6E"/>
    <w:rsid w:val="00CB07C4"/>
    <w:rsid w:val="00CC208F"/>
    <w:rsid w:val="00CD345F"/>
    <w:rsid w:val="00D43185"/>
    <w:rsid w:val="00D60B66"/>
    <w:rsid w:val="00D6509D"/>
    <w:rsid w:val="00D65B35"/>
    <w:rsid w:val="00D7662B"/>
    <w:rsid w:val="00D778B5"/>
    <w:rsid w:val="00D974D5"/>
    <w:rsid w:val="00DB21CA"/>
    <w:rsid w:val="00DC1EF9"/>
    <w:rsid w:val="00DD19E9"/>
    <w:rsid w:val="00E25943"/>
    <w:rsid w:val="00E259DC"/>
    <w:rsid w:val="00E773EC"/>
    <w:rsid w:val="00EA2965"/>
    <w:rsid w:val="00EA6D2B"/>
    <w:rsid w:val="00EC5973"/>
    <w:rsid w:val="00ED550B"/>
    <w:rsid w:val="00ED7AE5"/>
    <w:rsid w:val="00EF3338"/>
    <w:rsid w:val="00F10A10"/>
    <w:rsid w:val="00F222E0"/>
    <w:rsid w:val="00F52B49"/>
    <w:rsid w:val="00F61213"/>
    <w:rsid w:val="00F845E0"/>
    <w:rsid w:val="00F94C78"/>
    <w:rsid w:val="00F962AB"/>
    <w:rsid w:val="00FB714A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1BCD"/>
  <w15:chartTrackingRefBased/>
  <w15:docId w15:val="{35D17C1D-6FAD-421B-8120-1C7F2B49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687B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65364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109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B02B-3F07-4CEC-907A-A3AEF2E8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</dc:creator>
  <cp:keywords/>
  <dc:description/>
  <cp:lastModifiedBy>ycl</cp:lastModifiedBy>
  <cp:revision>257</cp:revision>
  <dcterms:created xsi:type="dcterms:W3CDTF">2018-01-15T12:46:00Z</dcterms:created>
  <dcterms:modified xsi:type="dcterms:W3CDTF">2018-01-16T10:46:00Z</dcterms:modified>
</cp:coreProperties>
</file>